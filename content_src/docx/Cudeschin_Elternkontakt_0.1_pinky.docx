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BE96" w14:textId="77777777" w:rsidR="009C3BCE" w:rsidRPr="00CD7F2E" w:rsidRDefault="009C3BCE" w:rsidP="009C3BCE">
      <w:pPr>
        <w:spacing w:line="276" w:lineRule="auto"/>
        <w:rPr>
          <w:rFonts w:ascii="Arial" w:hAnsi="Arial" w:cs="Arial"/>
          <w:b/>
          <w:color w:val="00A0AF"/>
          <w:sz w:val="30"/>
          <w:szCs w:val="30"/>
        </w:rPr>
      </w:pPr>
      <w:r w:rsidRPr="00CD7F2E">
        <w:rPr>
          <w:rFonts w:ascii="Arial" w:hAnsi="Arial" w:cs="Arial"/>
          <w:b/>
          <w:color w:val="00A0AF"/>
          <w:sz w:val="30"/>
          <w:szCs w:val="30"/>
        </w:rPr>
        <w:t>Elternkontakt</w:t>
      </w:r>
    </w:p>
    <w:p w14:paraId="7A256857" w14:textId="77777777" w:rsidR="009C3BCE" w:rsidRPr="004D514D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4D514D">
        <w:rPr>
          <w:rFonts w:ascii="Arial" w:hAnsi="Arial" w:cs="Arial"/>
          <w:color w:val="00A0AF"/>
          <w:sz w:val="18"/>
          <w:szCs w:val="18"/>
        </w:rPr>
        <w:t xml:space="preserve">Jeder Elternkontakt hinterlässt einen Eindruck von der </w:t>
      </w:r>
      <w:proofErr w:type="spellStart"/>
      <w:r w:rsidRPr="004D514D">
        <w:rPr>
          <w:rFonts w:ascii="Arial" w:hAnsi="Arial" w:cs="Arial"/>
          <w:color w:val="00A0AF"/>
          <w:sz w:val="18"/>
          <w:szCs w:val="18"/>
        </w:rPr>
        <w:t>Pfadi</w:t>
      </w:r>
      <w:proofErr w:type="spellEnd"/>
      <w:r w:rsidRPr="004D514D">
        <w:rPr>
          <w:rFonts w:ascii="Arial" w:hAnsi="Arial" w:cs="Arial"/>
          <w:color w:val="00A0AF"/>
          <w:sz w:val="18"/>
          <w:szCs w:val="18"/>
        </w:rPr>
        <w:t>!</w:t>
      </w:r>
    </w:p>
    <w:p w14:paraId="0820C885" w14:textId="77777777" w:rsidR="009C3BCE" w:rsidRPr="00001725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6CB953FB" w14:textId="77777777" w:rsidR="009C3BCE" w:rsidRPr="00001725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001725">
        <w:rPr>
          <w:rFonts w:ascii="Arial" w:hAnsi="Arial" w:cs="Arial"/>
          <w:b/>
          <w:sz w:val="18"/>
          <w:szCs w:val="18"/>
        </w:rPr>
        <w:t xml:space="preserve">Warum Eltern für die </w:t>
      </w:r>
      <w:proofErr w:type="spellStart"/>
      <w:r w:rsidRPr="00001725">
        <w:rPr>
          <w:rFonts w:ascii="Arial" w:hAnsi="Arial" w:cs="Arial"/>
          <w:b/>
          <w:sz w:val="18"/>
          <w:szCs w:val="18"/>
        </w:rPr>
        <w:t>Pfadi</w:t>
      </w:r>
      <w:proofErr w:type="spellEnd"/>
      <w:r w:rsidRPr="00001725">
        <w:rPr>
          <w:rFonts w:ascii="Arial" w:hAnsi="Arial" w:cs="Arial"/>
          <w:b/>
          <w:sz w:val="18"/>
          <w:szCs w:val="18"/>
        </w:rPr>
        <w:t xml:space="preserve"> wichtig sind</w:t>
      </w:r>
    </w:p>
    <w:p w14:paraId="1CD7B0D5" w14:textId="3CE79A76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Sie motivieren ihre Kinder für die </w:t>
      </w:r>
      <w:proofErr w:type="spellStart"/>
      <w:r w:rsidRPr="00001725">
        <w:rPr>
          <w:rFonts w:ascii="Arial" w:hAnsi="Arial" w:cs="Arial"/>
          <w:sz w:val="18"/>
          <w:szCs w:val="18"/>
        </w:rPr>
        <w:t>Pfadi</w:t>
      </w:r>
      <w:proofErr w:type="spellEnd"/>
    </w:p>
    <w:p w14:paraId="19A79D8B" w14:textId="335DB364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Sie können weitere Familien für die </w:t>
      </w:r>
      <w:proofErr w:type="spellStart"/>
      <w:r w:rsidRPr="00001725">
        <w:rPr>
          <w:rFonts w:ascii="Arial" w:hAnsi="Arial" w:cs="Arial"/>
          <w:sz w:val="18"/>
          <w:szCs w:val="18"/>
        </w:rPr>
        <w:t>Pfadi</w:t>
      </w:r>
      <w:proofErr w:type="spellEnd"/>
      <w:r w:rsidRPr="00001725">
        <w:rPr>
          <w:rFonts w:ascii="Arial" w:hAnsi="Arial" w:cs="Arial"/>
          <w:sz w:val="18"/>
          <w:szCs w:val="18"/>
        </w:rPr>
        <w:t xml:space="preserve"> begeistern</w:t>
      </w:r>
    </w:p>
    <w:p w14:paraId="4E539FE2" w14:textId="2CB7D06E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Sie leisten Hilfe im Hintergrund (z.B. Kuchen backen, Materialtransport…)</w:t>
      </w:r>
    </w:p>
    <w:p w14:paraId="79297864" w14:textId="22C3E248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Sie geben wertvolle Rückmeldungen</w:t>
      </w:r>
    </w:p>
    <w:p w14:paraId="46FC859F" w14:textId="77777777" w:rsidR="009C3BCE" w:rsidRPr="00001725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609EF0D0" w14:textId="77777777" w:rsidR="009C3BCE" w:rsidRPr="004D514D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4D514D">
        <w:rPr>
          <w:rFonts w:ascii="Arial" w:hAnsi="Arial" w:cs="Arial"/>
          <w:b/>
          <w:sz w:val="18"/>
          <w:szCs w:val="18"/>
        </w:rPr>
        <w:t xml:space="preserve">Was Eltern von der </w:t>
      </w:r>
      <w:proofErr w:type="spellStart"/>
      <w:r w:rsidRPr="004D514D">
        <w:rPr>
          <w:rFonts w:ascii="Arial" w:hAnsi="Arial" w:cs="Arial"/>
          <w:b/>
          <w:sz w:val="18"/>
          <w:szCs w:val="18"/>
        </w:rPr>
        <w:t>Pfadi</w:t>
      </w:r>
      <w:proofErr w:type="spellEnd"/>
      <w:r w:rsidRPr="004D514D">
        <w:rPr>
          <w:rFonts w:ascii="Arial" w:hAnsi="Arial" w:cs="Arial"/>
          <w:b/>
          <w:sz w:val="18"/>
          <w:szCs w:val="18"/>
        </w:rPr>
        <w:t xml:space="preserve"> wollen</w:t>
      </w:r>
    </w:p>
    <w:p w14:paraId="4C89436A" w14:textId="77777777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Interessantes, abwechslungsreiches und sicheres Programm für ihre Kinder</w:t>
      </w:r>
    </w:p>
    <w:p w14:paraId="48EC09E8" w14:textId="4FCCA139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Kompetente Leitende, </w:t>
      </w:r>
      <w:r w:rsidR="00E610D2">
        <w:rPr>
          <w:rFonts w:ascii="Arial" w:hAnsi="Arial" w:cs="Arial"/>
          <w:sz w:val="18"/>
          <w:szCs w:val="18"/>
        </w:rPr>
        <w:t>die</w:t>
      </w:r>
      <w:r w:rsidR="00E610D2" w:rsidRPr="00001725">
        <w:rPr>
          <w:rFonts w:ascii="Arial" w:hAnsi="Arial" w:cs="Arial"/>
          <w:sz w:val="18"/>
          <w:szCs w:val="18"/>
        </w:rPr>
        <w:t xml:space="preserve"> </w:t>
      </w:r>
      <w:r w:rsidRPr="00001725">
        <w:rPr>
          <w:rFonts w:ascii="Arial" w:hAnsi="Arial" w:cs="Arial"/>
          <w:sz w:val="18"/>
          <w:szCs w:val="18"/>
        </w:rPr>
        <w:t>bei Fragen und Problemen erreichbar sind</w:t>
      </w:r>
    </w:p>
    <w:p w14:paraId="2244DF4D" w14:textId="7851E2F7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Klare, vollständige und </w:t>
      </w:r>
      <w:r w:rsidR="00E610D2">
        <w:rPr>
          <w:rFonts w:ascii="Arial" w:hAnsi="Arial" w:cs="Arial"/>
          <w:sz w:val="18"/>
          <w:szCs w:val="18"/>
        </w:rPr>
        <w:t>frühzeitige</w:t>
      </w:r>
      <w:r w:rsidR="00E610D2" w:rsidRPr="00001725">
        <w:rPr>
          <w:rFonts w:ascii="Arial" w:hAnsi="Arial" w:cs="Arial"/>
          <w:sz w:val="18"/>
          <w:szCs w:val="18"/>
        </w:rPr>
        <w:t xml:space="preserve"> </w:t>
      </w:r>
      <w:r w:rsidRPr="00001725">
        <w:rPr>
          <w:rFonts w:ascii="Arial" w:hAnsi="Arial" w:cs="Arial"/>
          <w:sz w:val="18"/>
          <w:szCs w:val="18"/>
        </w:rPr>
        <w:t>Informationen zu den Aktivitäten und Anlässen</w:t>
      </w:r>
    </w:p>
    <w:p w14:paraId="47375487" w14:textId="77777777" w:rsidR="009C3BCE" w:rsidRPr="00001725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30B2AACB" w14:textId="77777777" w:rsidR="009C3BCE" w:rsidRPr="004D514D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4D514D">
        <w:rPr>
          <w:rFonts w:ascii="Arial" w:hAnsi="Arial" w:cs="Arial"/>
          <w:b/>
          <w:sz w:val="18"/>
          <w:szCs w:val="18"/>
        </w:rPr>
        <w:t>Was beim Kontakt mit Eltern wichtig ist</w:t>
      </w:r>
    </w:p>
    <w:p w14:paraId="514EE8DD" w14:textId="23CABBD4" w:rsidR="009C3BCE" w:rsidRPr="00001725" w:rsidRDefault="00DB4CE5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9C3BCE" w:rsidRPr="00001725">
        <w:rPr>
          <w:rFonts w:ascii="Arial" w:hAnsi="Arial" w:cs="Arial"/>
          <w:sz w:val="18"/>
          <w:szCs w:val="18"/>
        </w:rPr>
        <w:t>m Leitungsteam</w:t>
      </w:r>
      <w:r>
        <w:rPr>
          <w:rFonts w:ascii="Arial" w:hAnsi="Arial" w:cs="Arial"/>
          <w:sz w:val="18"/>
          <w:szCs w:val="18"/>
        </w:rPr>
        <w:t xml:space="preserve"> ist klar</w:t>
      </w:r>
      <w:r w:rsidR="009C3BCE" w:rsidRPr="00001725">
        <w:rPr>
          <w:rFonts w:ascii="Arial" w:hAnsi="Arial" w:cs="Arial"/>
          <w:sz w:val="18"/>
          <w:szCs w:val="18"/>
        </w:rPr>
        <w:t xml:space="preserve">, wer für </w:t>
      </w:r>
      <w:r w:rsidR="00E610D2">
        <w:rPr>
          <w:rFonts w:ascii="Arial" w:hAnsi="Arial" w:cs="Arial"/>
          <w:sz w:val="18"/>
          <w:szCs w:val="18"/>
        </w:rPr>
        <w:t>den Elternkontakt zuständig ist</w:t>
      </w:r>
      <w:r w:rsidR="009C3BCE" w:rsidRPr="00001725">
        <w:rPr>
          <w:rFonts w:ascii="Arial" w:hAnsi="Arial" w:cs="Arial"/>
          <w:sz w:val="18"/>
          <w:szCs w:val="18"/>
        </w:rPr>
        <w:t xml:space="preserve"> </w:t>
      </w:r>
    </w:p>
    <w:p w14:paraId="5B484C30" w14:textId="78D5B576" w:rsidR="009C3BCE" w:rsidRPr="00001725" w:rsidRDefault="00E610D2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Eltern </w:t>
      </w:r>
      <w:proofErr w:type="spellStart"/>
      <w:r>
        <w:rPr>
          <w:rFonts w:ascii="Arial" w:hAnsi="Arial" w:cs="Arial"/>
          <w:sz w:val="18"/>
          <w:szCs w:val="18"/>
        </w:rPr>
        <w:t>begrüssen</w:t>
      </w:r>
      <w:proofErr w:type="spellEnd"/>
      <w:r w:rsidR="009C3BCE" w:rsidRPr="00001725">
        <w:rPr>
          <w:rFonts w:ascii="Arial" w:hAnsi="Arial" w:cs="Arial"/>
          <w:sz w:val="18"/>
          <w:szCs w:val="18"/>
        </w:rPr>
        <w:t xml:space="preserve"> und </w:t>
      </w:r>
      <w:r w:rsidR="00DB4CE5">
        <w:rPr>
          <w:rFonts w:ascii="Arial" w:hAnsi="Arial" w:cs="Arial"/>
          <w:sz w:val="18"/>
          <w:szCs w:val="18"/>
        </w:rPr>
        <w:t xml:space="preserve">sich </w:t>
      </w:r>
      <w:r>
        <w:rPr>
          <w:rFonts w:ascii="Arial" w:hAnsi="Arial" w:cs="Arial"/>
          <w:sz w:val="18"/>
          <w:szCs w:val="18"/>
        </w:rPr>
        <w:t>Zeit nehmen für ein kurzes Gespräch</w:t>
      </w:r>
    </w:p>
    <w:p w14:paraId="7F9FA879" w14:textId="25EBA28A" w:rsidR="00CA1620" w:rsidRDefault="00CA1620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Bei </w:t>
      </w:r>
      <w:ins w:id="0" w:author="dschneider" w:date="2019-08-19T21:34:00Z">
        <w:r w:rsidR="003F0AFF">
          <w:rPr>
            <w:rFonts w:ascii="Arial" w:hAnsi="Arial" w:cs="Arial"/>
            <w:sz w:val="18"/>
            <w:szCs w:val="18"/>
          </w:rPr>
          <w:t>schriftlichem Kontakt</w:t>
        </w:r>
      </w:ins>
      <w:del w:id="1" w:author="dschneider" w:date="2019-08-19T21:34:00Z">
        <w:r w:rsidR="009C3BCE" w:rsidRPr="00001725" w:rsidDel="003F0AFF">
          <w:rPr>
            <w:rFonts w:ascii="Arial" w:hAnsi="Arial" w:cs="Arial"/>
            <w:sz w:val="18"/>
            <w:szCs w:val="18"/>
          </w:rPr>
          <w:delText>Briefe</w:delText>
        </w:r>
        <w:r w:rsidDel="003F0AFF">
          <w:rPr>
            <w:rFonts w:ascii="Arial" w:hAnsi="Arial" w:cs="Arial"/>
            <w:sz w:val="18"/>
            <w:szCs w:val="18"/>
          </w:rPr>
          <w:delText xml:space="preserve">n </w:delText>
        </w:r>
        <w:r w:rsidR="006373E6" w:rsidDel="003F0AFF">
          <w:rPr>
            <w:rFonts w:ascii="Arial" w:hAnsi="Arial" w:cs="Arial"/>
            <w:sz w:val="18"/>
            <w:szCs w:val="18"/>
          </w:rPr>
          <w:delText>und E-Mails</w:delText>
        </w:r>
      </w:del>
      <w:bookmarkStart w:id="2" w:name="_GoBack"/>
      <w:bookmarkEnd w:id="2"/>
      <w:r w:rsidR="006373E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gilt: </w:t>
      </w:r>
    </w:p>
    <w:p w14:paraId="62930296" w14:textId="77777777" w:rsidR="00E610D2" w:rsidRDefault="00E610D2" w:rsidP="00E610D2">
      <w:pPr>
        <w:pStyle w:val="Listenabsatz"/>
        <w:numPr>
          <w:ilvl w:val="1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ansprechend</w:t>
      </w:r>
      <w:r>
        <w:rPr>
          <w:rFonts w:ascii="Arial" w:hAnsi="Arial" w:cs="Arial"/>
          <w:sz w:val="18"/>
          <w:szCs w:val="18"/>
        </w:rPr>
        <w:t xml:space="preserve"> gestalten</w:t>
      </w:r>
    </w:p>
    <w:p w14:paraId="3CD722A3" w14:textId="7564F3BD" w:rsidR="00E610D2" w:rsidRDefault="00E610D2" w:rsidP="00E610D2">
      <w:pPr>
        <w:pStyle w:val="Listenabsatz"/>
        <w:numPr>
          <w:ilvl w:val="1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Informationen </w:t>
      </w:r>
      <w:r>
        <w:rPr>
          <w:rFonts w:ascii="Arial" w:hAnsi="Arial" w:cs="Arial"/>
          <w:sz w:val="18"/>
          <w:szCs w:val="18"/>
        </w:rPr>
        <w:t xml:space="preserve">kurz </w:t>
      </w:r>
      <w:r w:rsidRPr="00001725">
        <w:rPr>
          <w:rFonts w:ascii="Arial" w:hAnsi="Arial" w:cs="Arial"/>
          <w:sz w:val="18"/>
          <w:szCs w:val="18"/>
        </w:rPr>
        <w:t>und bündig</w:t>
      </w:r>
      <w:r>
        <w:rPr>
          <w:rFonts w:ascii="Arial" w:hAnsi="Arial" w:cs="Arial"/>
          <w:sz w:val="18"/>
          <w:szCs w:val="18"/>
        </w:rPr>
        <w:t xml:space="preserve"> vermitteln</w:t>
      </w:r>
    </w:p>
    <w:p w14:paraId="2458A181" w14:textId="3FDF524C" w:rsidR="00E610D2" w:rsidRDefault="00E610D2" w:rsidP="00E610D2">
      <w:pPr>
        <w:pStyle w:val="Listenabsatz"/>
        <w:numPr>
          <w:ilvl w:val="1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Pfadiausdrücke</w:t>
      </w:r>
      <w:proofErr w:type="spellEnd"/>
      <w:r>
        <w:rPr>
          <w:rFonts w:ascii="Arial" w:hAnsi="Arial" w:cs="Arial"/>
          <w:sz w:val="18"/>
          <w:szCs w:val="18"/>
        </w:rPr>
        <w:t xml:space="preserve"> erklären</w:t>
      </w:r>
    </w:p>
    <w:p w14:paraId="536AD236" w14:textId="16045937" w:rsidR="00E610D2" w:rsidRDefault="00E610D2" w:rsidP="00E610D2">
      <w:pPr>
        <w:pStyle w:val="Listenabsatz"/>
        <w:numPr>
          <w:ilvl w:val="1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immer </w:t>
      </w:r>
      <w:r w:rsidRPr="00001725">
        <w:rPr>
          <w:rFonts w:ascii="Arial" w:hAnsi="Arial" w:cs="Arial"/>
          <w:sz w:val="18"/>
          <w:szCs w:val="18"/>
        </w:rPr>
        <w:t>Kontaktangaben an</w:t>
      </w:r>
      <w:r>
        <w:rPr>
          <w:rFonts w:ascii="Arial" w:hAnsi="Arial" w:cs="Arial"/>
          <w:sz w:val="18"/>
          <w:szCs w:val="18"/>
        </w:rPr>
        <w:t>gegeben.</w:t>
      </w:r>
    </w:p>
    <w:p w14:paraId="09468477" w14:textId="12D77738" w:rsidR="009C3BCE" w:rsidRDefault="00E610D2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Für</w:t>
      </w:r>
      <w:r w:rsidR="009C3BCE" w:rsidRPr="00001725">
        <w:rPr>
          <w:rFonts w:ascii="Arial" w:hAnsi="Arial" w:cs="Arial"/>
          <w:sz w:val="18"/>
          <w:szCs w:val="18"/>
        </w:rPr>
        <w:t xml:space="preserve"> Hilfeleistungen </w:t>
      </w:r>
      <w:r>
        <w:rPr>
          <w:rFonts w:ascii="Arial" w:hAnsi="Arial" w:cs="Arial"/>
          <w:sz w:val="18"/>
          <w:szCs w:val="18"/>
        </w:rPr>
        <w:t xml:space="preserve">danke sagen </w:t>
      </w:r>
    </w:p>
    <w:p w14:paraId="7154730A" w14:textId="242FF293" w:rsidR="00171A9C" w:rsidRPr="00001725" w:rsidRDefault="00171A9C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Eltern immer freun</w:t>
      </w:r>
      <w:r w:rsidR="00E610D2">
        <w:rPr>
          <w:rFonts w:ascii="Arial" w:hAnsi="Arial" w:cs="Arial"/>
          <w:sz w:val="18"/>
          <w:szCs w:val="18"/>
        </w:rPr>
        <w:t>dlich und respektvoll begegnen</w:t>
      </w:r>
    </w:p>
    <w:p w14:paraId="4FCE2E1C" w14:textId="1A0DE62E" w:rsidR="009C3BCE" w:rsidRPr="00001725" w:rsidRDefault="00E610D2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Gut vorbereitete</w:t>
      </w:r>
      <w:r w:rsidR="00F9567F">
        <w:rPr>
          <w:rFonts w:ascii="Arial" w:hAnsi="Arial" w:cs="Arial"/>
          <w:sz w:val="18"/>
          <w:szCs w:val="18"/>
        </w:rPr>
        <w:t xml:space="preserve"> </w:t>
      </w:r>
      <w:r w:rsidR="009C3BCE" w:rsidRPr="00001725">
        <w:rPr>
          <w:rFonts w:ascii="Arial" w:hAnsi="Arial" w:cs="Arial"/>
          <w:sz w:val="18"/>
          <w:szCs w:val="18"/>
        </w:rPr>
        <w:t xml:space="preserve">Anlässe für Eltern </w:t>
      </w:r>
      <w:r w:rsidR="00DB4CE5">
        <w:rPr>
          <w:rFonts w:ascii="Arial" w:hAnsi="Arial" w:cs="Arial"/>
          <w:sz w:val="18"/>
          <w:szCs w:val="18"/>
        </w:rPr>
        <w:t>fördern die Beziehung zwischen Eltern und Leitungsteam</w:t>
      </w:r>
      <w:r w:rsidR="009C3BCE" w:rsidRPr="00001725">
        <w:rPr>
          <w:rFonts w:ascii="Arial" w:hAnsi="Arial" w:cs="Arial"/>
          <w:sz w:val="18"/>
          <w:szCs w:val="18"/>
        </w:rPr>
        <w:t>.</w:t>
      </w:r>
      <w:r w:rsidR="006373E6">
        <w:rPr>
          <w:rFonts w:ascii="Arial" w:hAnsi="Arial" w:cs="Arial"/>
          <w:sz w:val="18"/>
          <w:szCs w:val="18"/>
        </w:rPr>
        <w:t xml:space="preserve"> Diese Anlässe sollten die verschiedenen Bedürfnisse der Eltern berücksichtigen.</w:t>
      </w:r>
      <w:r>
        <w:rPr>
          <w:rFonts w:ascii="Arial" w:hAnsi="Arial" w:cs="Arial"/>
          <w:sz w:val="18"/>
          <w:szCs w:val="18"/>
        </w:rPr>
        <w:t xml:space="preserve"> Z.B. </w:t>
      </w:r>
      <w:r w:rsidRPr="00001725">
        <w:rPr>
          <w:rFonts w:ascii="Arial" w:hAnsi="Arial" w:cs="Arial"/>
          <w:sz w:val="18"/>
          <w:szCs w:val="18"/>
        </w:rPr>
        <w:t>Elternabend, ge</w:t>
      </w:r>
      <w:r>
        <w:rPr>
          <w:rFonts w:ascii="Arial" w:hAnsi="Arial" w:cs="Arial"/>
          <w:sz w:val="18"/>
          <w:szCs w:val="18"/>
        </w:rPr>
        <w:t>meinsames Bräteln oder Wandern</w:t>
      </w:r>
    </w:p>
    <w:p w14:paraId="33CBBC2B" w14:textId="77777777" w:rsidR="009C3BCE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29FE88DA" w14:textId="77777777" w:rsidR="0081742C" w:rsidRPr="00E610D2" w:rsidRDefault="006373E6" w:rsidP="009C3BCE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Fremdsprachige Eltern</w:t>
      </w:r>
    </w:p>
    <w:p w14:paraId="273E18F0" w14:textId="42B43DC5" w:rsidR="003B6604" w:rsidRDefault="00A52C40" w:rsidP="006373E6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gibt</w:t>
      </w:r>
      <w:r w:rsidR="006373E6">
        <w:rPr>
          <w:rFonts w:ascii="Arial" w:hAnsi="Arial" w:cs="Arial"/>
          <w:sz w:val="18"/>
          <w:szCs w:val="18"/>
        </w:rPr>
        <w:t xml:space="preserve"> Flyer</w:t>
      </w:r>
      <w:r w:rsidR="003B6604">
        <w:rPr>
          <w:rFonts w:ascii="Arial" w:hAnsi="Arial" w:cs="Arial"/>
          <w:sz w:val="18"/>
          <w:szCs w:val="18"/>
        </w:rPr>
        <w:t xml:space="preserve"> über die </w:t>
      </w:r>
      <w:proofErr w:type="spellStart"/>
      <w:r w:rsidR="003B6604">
        <w:rPr>
          <w:rFonts w:ascii="Arial" w:hAnsi="Arial" w:cs="Arial"/>
          <w:sz w:val="18"/>
          <w:szCs w:val="18"/>
        </w:rPr>
        <w:t>Pfadi</w:t>
      </w:r>
      <w:proofErr w:type="spellEnd"/>
      <w:r w:rsidR="003B6604">
        <w:rPr>
          <w:rFonts w:ascii="Arial" w:hAnsi="Arial" w:cs="Arial"/>
          <w:sz w:val="18"/>
          <w:szCs w:val="18"/>
        </w:rPr>
        <w:t xml:space="preserve"> in verschiedenen</w:t>
      </w:r>
      <w:r>
        <w:rPr>
          <w:rFonts w:ascii="Arial" w:hAnsi="Arial" w:cs="Arial"/>
          <w:sz w:val="18"/>
          <w:szCs w:val="18"/>
        </w:rPr>
        <w:t xml:space="preserve"> Sprachen</w:t>
      </w:r>
      <w:r w:rsidR="003B6604">
        <w:rPr>
          <w:rFonts w:ascii="Arial" w:hAnsi="Arial" w:cs="Arial"/>
          <w:sz w:val="18"/>
          <w:szCs w:val="18"/>
        </w:rPr>
        <w:t xml:space="preserve">. </w:t>
      </w:r>
    </w:p>
    <w:p w14:paraId="13F2EDD9" w14:textId="0F03CC48" w:rsidR="006373E6" w:rsidRDefault="003B6604" w:rsidP="006373E6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3B6604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Link: „Informationsflyer für Flüchtlingsfamilien“ </w:t>
      </w:r>
      <w:hyperlink r:id="rId5" w:history="1">
        <w:r w:rsidR="00F834CC" w:rsidRPr="00ED5072">
          <w:rPr>
            <w:rStyle w:val="Hyperlink"/>
            <w:rFonts w:ascii="Arial" w:hAnsi="Arial" w:cs="Arial"/>
            <w:sz w:val="18"/>
            <w:szCs w:val="18"/>
          </w:rPr>
          <w:t>https://www.scout.ch/de/verband/fuegitiv-1/hilfsmittel</w:t>
        </w:r>
      </w:hyperlink>
    </w:p>
    <w:p w14:paraId="4277D9DA" w14:textId="335929A0" w:rsidR="00F834CC" w:rsidRDefault="00F834CC" w:rsidP="006373E6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F834CC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Link: „Flyer der </w:t>
      </w:r>
      <w:proofErr w:type="spellStart"/>
      <w:r>
        <w:rPr>
          <w:rFonts w:ascii="Arial" w:hAnsi="Arial" w:cs="Arial"/>
          <w:sz w:val="18"/>
          <w:szCs w:val="18"/>
        </w:rPr>
        <w:t>Pfadi</w:t>
      </w:r>
      <w:proofErr w:type="spellEnd"/>
      <w:r>
        <w:rPr>
          <w:rFonts w:ascii="Arial" w:hAnsi="Arial" w:cs="Arial"/>
          <w:sz w:val="18"/>
          <w:szCs w:val="18"/>
        </w:rPr>
        <w:t xml:space="preserve"> Luzern“ </w:t>
      </w:r>
      <w:hyperlink r:id="rId6" w:anchor="FlyerAGIntegration" w:history="1">
        <w:r w:rsidRPr="00ED5072">
          <w:rPr>
            <w:rStyle w:val="Hyperlink"/>
            <w:rFonts w:ascii="Arial" w:hAnsi="Arial" w:cs="Arial"/>
            <w:sz w:val="18"/>
            <w:szCs w:val="18"/>
          </w:rPr>
          <w:t>https://www.pfadiluzern.ch/intern/downloads/#FlyerAGIntegration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  <w:p w14:paraId="055A6315" w14:textId="77777777" w:rsidR="0081742C" w:rsidRDefault="0081742C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183F54A7" w14:textId="77777777" w:rsidR="00DB4CE5" w:rsidRPr="00001725" w:rsidRDefault="00DB4CE5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509F4C3B" w14:textId="77777777" w:rsidR="009C3BCE" w:rsidRPr="00001725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noProof/>
          <w:sz w:val="18"/>
          <w:szCs w:val="18"/>
          <w:lang w:val="de-CH" w:eastAsia="de-CH"/>
        </w:rPr>
        <w:drawing>
          <wp:inline distT="0" distB="0" distL="0" distR="0" wp14:anchorId="32604072" wp14:editId="31951747">
            <wp:extent cx="190500" cy="177800"/>
            <wp:effectExtent l="0" t="0" r="1270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725">
        <w:rPr>
          <w:rFonts w:ascii="Arial" w:hAnsi="Arial" w:cs="Arial"/>
          <w:sz w:val="18"/>
          <w:szCs w:val="18"/>
        </w:rPr>
        <w:t xml:space="preserve"> Leiten – bewusst handeln</w:t>
      </w:r>
    </w:p>
    <w:p w14:paraId="0A3C4ACE" w14:textId="77777777" w:rsidR="009C3BCE" w:rsidRPr="00001725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460E6C5F" w14:textId="77777777" w:rsidR="000D54FB" w:rsidRDefault="0081742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D5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6679C"/>
    <w:multiLevelType w:val="hybridMultilevel"/>
    <w:tmpl w:val="101696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schneider">
    <w15:presenceInfo w15:providerId="None" w15:userId="dschnei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BCE"/>
    <w:rsid w:val="000D54FB"/>
    <w:rsid w:val="00171A9C"/>
    <w:rsid w:val="00282173"/>
    <w:rsid w:val="003B6604"/>
    <w:rsid w:val="003F0AFF"/>
    <w:rsid w:val="004E5C56"/>
    <w:rsid w:val="006373E6"/>
    <w:rsid w:val="007201F7"/>
    <w:rsid w:val="0081742C"/>
    <w:rsid w:val="009C3BCE"/>
    <w:rsid w:val="00A52C40"/>
    <w:rsid w:val="00CA0A3A"/>
    <w:rsid w:val="00CA1620"/>
    <w:rsid w:val="00CE2549"/>
    <w:rsid w:val="00DB4CE5"/>
    <w:rsid w:val="00E610D2"/>
    <w:rsid w:val="00F834CC"/>
    <w:rsid w:val="00F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CD3FC"/>
  <w15:chartTrackingRefBased/>
  <w15:docId w15:val="{EA33B6FD-191B-4DB1-832E-4EF86CD4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BCE"/>
    <w:pPr>
      <w:spacing w:after="0" w:line="240" w:lineRule="auto"/>
    </w:pPr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3BC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1A9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1A9C"/>
    <w:rPr>
      <w:rFonts w:ascii="Segoe UI" w:hAnsi="Segoe UI" w:cs="Segoe UI"/>
      <w:sz w:val="18"/>
      <w:szCs w:val="18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373E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373E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73E6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373E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73E6"/>
    <w:rPr>
      <w:b/>
      <w:bCs/>
      <w:sz w:val="20"/>
      <w:szCs w:val="20"/>
      <w:lang w:val="de-DE"/>
    </w:rPr>
  </w:style>
  <w:style w:type="character" w:styleId="Hyperlink">
    <w:name w:val="Hyperlink"/>
    <w:basedOn w:val="Absatz-Standardschriftart"/>
    <w:uiPriority w:val="99"/>
    <w:unhideWhenUsed/>
    <w:rsid w:val="00F834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fadiluzern.ch/intern/downloads/" TargetMode="External"/><Relationship Id="rId5" Type="http://schemas.openxmlformats.org/officeDocument/2006/relationships/hyperlink" Target="https://www.scout.ch/de/verband/fuegitiv-1/hilfsmitt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Marti</dc:creator>
  <cp:keywords/>
  <dc:description/>
  <cp:lastModifiedBy>dschneider</cp:lastModifiedBy>
  <cp:revision>3</cp:revision>
  <dcterms:created xsi:type="dcterms:W3CDTF">2019-08-19T19:35:00Z</dcterms:created>
  <dcterms:modified xsi:type="dcterms:W3CDTF">2019-08-19T19:35:00Z</dcterms:modified>
</cp:coreProperties>
</file>